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B24" w:rsidRDefault="00856B24" w:rsidP="00856B24">
      <w:pPr>
        <w:pStyle w:val="Titre1"/>
        <w:rPr>
          <w:ins w:id="0" w:author="JOURDAIN THIBAUD" w:date="2020-03-20T11:58:00Z"/>
        </w:rPr>
      </w:pPr>
      <w:ins w:id="1" w:author="JOURDAIN THIBAUD" w:date="2020-03-20T11:58:00Z">
        <w:r>
          <w:t>Reformulation du besoin</w:t>
        </w:r>
      </w:ins>
    </w:p>
    <w:p w:rsidR="00856B24" w:rsidRDefault="00856B24" w:rsidP="00856B24">
      <w:pPr>
        <w:rPr>
          <w:ins w:id="2" w:author="JOURDAIN THIBAUD" w:date="2020-03-20T11:58:00Z"/>
        </w:rPr>
      </w:pPr>
    </w:p>
    <w:p w:rsidR="00856B24" w:rsidRDefault="00290DAF" w:rsidP="00290DAF">
      <w:pPr>
        <w:pStyle w:val="Titre2"/>
        <w:rPr>
          <w:ins w:id="3" w:author="JOURDAIN THIBAUD" w:date="2020-03-20T12:09:00Z"/>
        </w:rPr>
      </w:pPr>
      <w:ins w:id="4" w:author="JOURDAIN THIBAUD" w:date="2020-03-20T12:09:00Z">
        <w:r>
          <w:t>Identification projet</w:t>
        </w:r>
      </w:ins>
    </w:p>
    <w:p w:rsidR="00290DAF" w:rsidRDefault="00290DAF" w:rsidP="00290DAF">
      <w:pPr>
        <w:rPr>
          <w:ins w:id="5" w:author="JOURDAIN THIBAUD" w:date="2020-03-20T12:09:00Z"/>
        </w:rPr>
      </w:pPr>
      <w:ins w:id="6" w:author="JOURDAIN THIBAUD" w:date="2020-03-20T12:09:00Z">
        <w:r>
          <w:t>MADERA</w:t>
        </w:r>
      </w:ins>
    </w:p>
    <w:p w:rsidR="00290DAF" w:rsidRDefault="00290DAF" w:rsidP="00290DAF">
      <w:pPr>
        <w:rPr>
          <w:ins w:id="7" w:author="JOURDAIN THIBAUD" w:date="2020-03-20T12:09:00Z"/>
        </w:rPr>
      </w:pPr>
    </w:p>
    <w:p w:rsidR="00290DAF" w:rsidRDefault="00290DAF" w:rsidP="00EF7487">
      <w:pPr>
        <w:pStyle w:val="Titre2"/>
        <w:rPr>
          <w:ins w:id="8" w:author="JOURDAIN THIBAUD" w:date="2020-03-20T12:10:00Z"/>
        </w:rPr>
        <w:pPrChange w:id="9" w:author="JOURDAIN THIBAUD" w:date="2020-03-20T12:13:00Z">
          <w:pPr/>
        </w:pPrChange>
      </w:pPr>
      <w:ins w:id="10" w:author="JOURDAIN THIBAUD" w:date="2020-03-20T12:10:00Z">
        <w:r>
          <w:t>Identification document</w:t>
        </w:r>
      </w:ins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90DAF" w:rsidTr="00290DAF">
        <w:trPr>
          <w:ins w:id="11" w:author="JOURDAIN THIBAUD" w:date="2020-03-20T12:11:00Z"/>
        </w:trPr>
        <w:tc>
          <w:tcPr>
            <w:tcW w:w="4528" w:type="dxa"/>
          </w:tcPr>
          <w:p w:rsidR="00290DAF" w:rsidRDefault="00290DAF" w:rsidP="00290DAF">
            <w:pPr>
              <w:rPr>
                <w:ins w:id="12" w:author="JOURDAIN THIBAUD" w:date="2020-03-20T12:11:00Z"/>
              </w:rPr>
            </w:pPr>
            <w:ins w:id="13" w:author="JOURDAIN THIBAUD" w:date="2020-03-20T12:11:00Z">
              <w:r>
                <w:t>Titre document</w:t>
              </w:r>
            </w:ins>
          </w:p>
        </w:tc>
        <w:tc>
          <w:tcPr>
            <w:tcW w:w="4528" w:type="dxa"/>
          </w:tcPr>
          <w:p w:rsidR="00290DAF" w:rsidRDefault="00290DAF" w:rsidP="00290DAF">
            <w:pPr>
              <w:rPr>
                <w:ins w:id="14" w:author="JOURDAIN THIBAUD" w:date="2020-03-20T12:11:00Z"/>
              </w:rPr>
            </w:pPr>
            <w:ins w:id="15" w:author="JOURDAIN THIBAUD" w:date="2020-03-20T12:11:00Z">
              <w:r>
                <w:t>Reformulation du besoin</w:t>
              </w:r>
            </w:ins>
          </w:p>
        </w:tc>
      </w:tr>
      <w:tr w:rsidR="00290DAF" w:rsidTr="00290DAF">
        <w:trPr>
          <w:ins w:id="16" w:author="JOURDAIN THIBAUD" w:date="2020-03-20T12:11:00Z"/>
        </w:trPr>
        <w:tc>
          <w:tcPr>
            <w:tcW w:w="4528" w:type="dxa"/>
          </w:tcPr>
          <w:p w:rsidR="00290DAF" w:rsidRDefault="00290DAF" w:rsidP="00290DAF">
            <w:pPr>
              <w:rPr>
                <w:ins w:id="17" w:author="JOURDAIN THIBAUD" w:date="2020-03-20T12:11:00Z"/>
              </w:rPr>
            </w:pPr>
            <w:ins w:id="18" w:author="JOURDAIN THIBAUD" w:date="2020-03-20T12:11:00Z">
              <w:r>
                <w:t>Référence client</w:t>
              </w:r>
            </w:ins>
          </w:p>
        </w:tc>
        <w:tc>
          <w:tcPr>
            <w:tcW w:w="4528" w:type="dxa"/>
          </w:tcPr>
          <w:p w:rsidR="00290DAF" w:rsidRPr="00290DAF" w:rsidRDefault="00290DAF" w:rsidP="00290DAF">
            <w:pPr>
              <w:rPr>
                <w:ins w:id="19" w:author="JOURDAIN THIBAUD" w:date="2020-03-20T12:11:00Z"/>
              </w:rPr>
            </w:pPr>
            <w:bookmarkStart w:id="20" w:name="_Toc337391644"/>
            <w:bookmarkStart w:id="21" w:name="_Toc5688878"/>
            <w:ins w:id="22" w:author="JOURDAIN THIBAUD" w:date="2020-03-20T12:11:00Z">
              <w:r w:rsidRPr="00290DAF">
                <w:rPr>
                  <w:rPrChange w:id="23" w:author="JOURDAIN THIBAUD" w:date="2020-03-20T12:12:00Z">
                    <w:rPr>
                      <w:b/>
                      <w:bCs/>
                      <w:u w:val="single"/>
                    </w:rPr>
                  </w:rPrChange>
                </w:rPr>
                <w:t xml:space="preserve">Livrable 1 : </w:t>
              </w:r>
              <w:bookmarkEnd w:id="20"/>
              <w:r w:rsidRPr="00290DAF">
                <w:rPr>
                  <w:rPrChange w:id="24" w:author="JOURDAIN THIBAUD" w:date="2020-03-20T12:12:00Z">
                    <w:rPr>
                      <w:b/>
                      <w:bCs/>
                      <w:u w:val="single"/>
                    </w:rPr>
                  </w:rPrChange>
                </w:rPr>
                <w:t>Lancement du projet</w:t>
              </w:r>
              <w:bookmarkEnd w:id="21"/>
            </w:ins>
          </w:p>
        </w:tc>
      </w:tr>
      <w:tr w:rsidR="00290DAF" w:rsidTr="00290DAF">
        <w:trPr>
          <w:ins w:id="25" w:author="JOURDAIN THIBAUD" w:date="2020-03-20T12:11:00Z"/>
        </w:trPr>
        <w:tc>
          <w:tcPr>
            <w:tcW w:w="4528" w:type="dxa"/>
          </w:tcPr>
          <w:p w:rsidR="00290DAF" w:rsidRDefault="00290DAF" w:rsidP="00290DAF">
            <w:pPr>
              <w:rPr>
                <w:ins w:id="26" w:author="JOURDAIN THIBAUD" w:date="2020-03-20T12:11:00Z"/>
              </w:rPr>
            </w:pPr>
            <w:ins w:id="27" w:author="JOURDAIN THIBAUD" w:date="2020-03-20T12:12:00Z">
              <w:r>
                <w:t>Référence SSII</w:t>
              </w:r>
            </w:ins>
          </w:p>
        </w:tc>
        <w:tc>
          <w:tcPr>
            <w:tcW w:w="4528" w:type="dxa"/>
          </w:tcPr>
          <w:p w:rsidR="00290DAF" w:rsidRDefault="00290DAF" w:rsidP="00290DAF">
            <w:pPr>
              <w:rPr>
                <w:ins w:id="28" w:author="JOURDAIN THIBAUD" w:date="2020-03-20T12:11:00Z"/>
              </w:rPr>
            </w:pPr>
            <w:ins w:id="29" w:author="JOURDAIN THIBAUD" w:date="2020-03-20T12:12:00Z">
              <w:r w:rsidRPr="00290DAF">
                <w:t>20-03-MAD-3-1</w:t>
              </w:r>
            </w:ins>
          </w:p>
        </w:tc>
      </w:tr>
      <w:tr w:rsidR="00290DAF" w:rsidTr="00290DAF">
        <w:trPr>
          <w:ins w:id="30" w:author="JOURDAIN THIBAUD" w:date="2020-03-20T12:11:00Z"/>
        </w:trPr>
        <w:tc>
          <w:tcPr>
            <w:tcW w:w="4528" w:type="dxa"/>
          </w:tcPr>
          <w:p w:rsidR="00290DAF" w:rsidRDefault="00EF7487" w:rsidP="00290DAF">
            <w:pPr>
              <w:rPr>
                <w:ins w:id="31" w:author="JOURDAIN THIBAUD" w:date="2020-03-20T12:11:00Z"/>
              </w:rPr>
            </w:pPr>
            <w:ins w:id="32" w:author="JOURDAIN THIBAUD" w:date="2020-03-20T12:13:00Z">
              <w:r>
                <w:t>Nombre de pages</w:t>
              </w:r>
            </w:ins>
          </w:p>
        </w:tc>
        <w:tc>
          <w:tcPr>
            <w:tcW w:w="4528" w:type="dxa"/>
          </w:tcPr>
          <w:p w:rsidR="00290DAF" w:rsidRDefault="00290DAF" w:rsidP="00290DAF">
            <w:pPr>
              <w:rPr>
                <w:ins w:id="33" w:author="JOURDAIN THIBAUD" w:date="2020-03-20T12:11:00Z"/>
              </w:rPr>
            </w:pPr>
          </w:p>
        </w:tc>
      </w:tr>
    </w:tbl>
    <w:p w:rsidR="00290DAF" w:rsidRDefault="00290DAF" w:rsidP="00290DAF">
      <w:pPr>
        <w:rPr>
          <w:ins w:id="34" w:author="JOURDAIN THIBAUD" w:date="2020-03-20T12:13:00Z"/>
        </w:rPr>
      </w:pPr>
    </w:p>
    <w:p w:rsidR="00EF7487" w:rsidRPr="00EF7487" w:rsidRDefault="00EF7487" w:rsidP="00EF7487">
      <w:pPr>
        <w:pStyle w:val="Titre2"/>
        <w:rPr>
          <w:ins w:id="35" w:author="JOURDAIN THIBAUD" w:date="2020-03-20T11:57:00Z"/>
        </w:rPr>
        <w:pPrChange w:id="36" w:author="JOURDAIN THIBAUD" w:date="2020-03-20T12:14:00Z">
          <w:pPr/>
        </w:pPrChange>
      </w:pPr>
      <w:proofErr w:type="spellStart"/>
      <w:ins w:id="37" w:author="JOURDAIN THIBAUD" w:date="2020-03-20T12:14:00Z">
        <w:r w:rsidRPr="00EF7487">
          <w:t>Emission</w:t>
        </w:r>
      </w:ins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  <w:tblPrChange w:id="38" w:author="JOURDAIN THIBAUD" w:date="2020-03-20T12:17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09"/>
        <w:gridCol w:w="1509"/>
        <w:gridCol w:w="2328"/>
        <w:gridCol w:w="1028"/>
        <w:gridCol w:w="709"/>
        <w:gridCol w:w="1973"/>
        <w:tblGridChange w:id="39">
          <w:tblGrid>
            <w:gridCol w:w="1509"/>
            <w:gridCol w:w="1509"/>
            <w:gridCol w:w="1509"/>
            <w:gridCol w:w="1509"/>
            <w:gridCol w:w="1510"/>
            <w:gridCol w:w="1510"/>
          </w:tblGrid>
        </w:tblGridChange>
      </w:tblGrid>
      <w:tr w:rsidR="00EF7487" w:rsidTr="00EF7487">
        <w:trPr>
          <w:ins w:id="40" w:author="JOURDAIN THIBAUD" w:date="2020-03-20T12:14:00Z"/>
        </w:trPr>
        <w:tc>
          <w:tcPr>
            <w:tcW w:w="1509" w:type="dxa"/>
            <w:tcPrChange w:id="41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42" w:author="JOURDAIN THIBAUD" w:date="2020-03-20T12:14:00Z"/>
              </w:rPr>
            </w:pPr>
            <w:ins w:id="43" w:author="JOURDAIN THIBAUD" w:date="2020-03-20T12:14:00Z">
              <w:r>
                <w:t>Signataire</w:t>
              </w:r>
            </w:ins>
          </w:p>
        </w:tc>
        <w:tc>
          <w:tcPr>
            <w:tcW w:w="1509" w:type="dxa"/>
            <w:tcPrChange w:id="44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45" w:author="JOURDAIN THIBAUD" w:date="2020-03-20T12:14:00Z"/>
              </w:rPr>
            </w:pPr>
            <w:ins w:id="46" w:author="JOURDAIN THIBAUD" w:date="2020-03-20T12:15:00Z">
              <w:r>
                <w:t>Société</w:t>
              </w:r>
            </w:ins>
          </w:p>
        </w:tc>
        <w:tc>
          <w:tcPr>
            <w:tcW w:w="2328" w:type="dxa"/>
            <w:tcPrChange w:id="47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48" w:author="JOURDAIN THIBAUD" w:date="2020-03-20T12:14:00Z"/>
              </w:rPr>
            </w:pPr>
            <w:ins w:id="49" w:author="JOURDAIN THIBAUD" w:date="2020-03-20T12:15:00Z">
              <w:r>
                <w:t>Nom</w:t>
              </w:r>
            </w:ins>
          </w:p>
        </w:tc>
        <w:tc>
          <w:tcPr>
            <w:tcW w:w="1028" w:type="dxa"/>
            <w:tcPrChange w:id="50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51" w:author="JOURDAIN THIBAUD" w:date="2020-03-20T12:14:00Z"/>
              </w:rPr>
            </w:pPr>
            <w:ins w:id="52" w:author="JOURDAIN THIBAUD" w:date="2020-03-20T12:15:00Z">
              <w:r>
                <w:t>Date</w:t>
              </w:r>
            </w:ins>
          </w:p>
        </w:tc>
        <w:tc>
          <w:tcPr>
            <w:tcW w:w="709" w:type="dxa"/>
            <w:tcPrChange w:id="53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54" w:author="JOURDAIN THIBAUD" w:date="2020-03-20T12:14:00Z"/>
              </w:rPr>
            </w:pPr>
            <w:ins w:id="55" w:author="JOURDAIN THIBAUD" w:date="2020-03-20T12:15:00Z">
              <w:r>
                <w:t>Visa</w:t>
              </w:r>
            </w:ins>
          </w:p>
        </w:tc>
        <w:tc>
          <w:tcPr>
            <w:tcW w:w="1973" w:type="dxa"/>
            <w:tcPrChange w:id="56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57" w:author="JOURDAIN THIBAUD" w:date="2020-03-20T12:14:00Z"/>
              </w:rPr>
            </w:pPr>
            <w:ins w:id="58" w:author="JOURDAIN THIBAUD" w:date="2020-03-20T12:15:00Z">
              <w:r>
                <w:t>Fonction</w:t>
              </w:r>
            </w:ins>
          </w:p>
        </w:tc>
      </w:tr>
      <w:tr w:rsidR="00EF7487" w:rsidTr="00EF7487">
        <w:trPr>
          <w:ins w:id="59" w:author="JOURDAIN THIBAUD" w:date="2020-03-20T12:14:00Z"/>
        </w:trPr>
        <w:tc>
          <w:tcPr>
            <w:tcW w:w="1509" w:type="dxa"/>
            <w:tcPrChange w:id="60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61" w:author="JOURDAIN THIBAUD" w:date="2020-03-20T12:14:00Z"/>
              </w:rPr>
            </w:pPr>
            <w:ins w:id="62" w:author="JOURDAIN THIBAUD" w:date="2020-03-20T12:15:00Z">
              <w:r>
                <w:t>Rédac</w:t>
              </w:r>
            </w:ins>
            <w:ins w:id="63" w:author="JOURDAIN THIBAUD" w:date="2020-03-20T12:16:00Z">
              <w:r>
                <w:t>teur</w:t>
              </w:r>
            </w:ins>
          </w:p>
        </w:tc>
        <w:tc>
          <w:tcPr>
            <w:tcW w:w="1509" w:type="dxa"/>
            <w:tcPrChange w:id="64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65" w:author="JOURDAIN THIBAUD" w:date="2020-03-20T12:14:00Z"/>
              </w:rPr>
            </w:pPr>
            <w:ins w:id="66" w:author="JOURDAIN THIBAUD" w:date="2020-03-20T12:16:00Z">
              <w:r>
                <w:t>SSII</w:t>
              </w:r>
            </w:ins>
          </w:p>
        </w:tc>
        <w:tc>
          <w:tcPr>
            <w:tcW w:w="2328" w:type="dxa"/>
            <w:tcPrChange w:id="67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68" w:author="JOURDAIN THIBAUD" w:date="2020-03-20T12:14:00Z"/>
              </w:rPr>
            </w:pPr>
            <w:ins w:id="69" w:author="JOURDAIN THIBAUD" w:date="2020-03-20T12:16:00Z">
              <w:r>
                <w:t>T. JOURDAIN</w:t>
              </w:r>
            </w:ins>
          </w:p>
        </w:tc>
        <w:tc>
          <w:tcPr>
            <w:tcW w:w="1028" w:type="dxa"/>
            <w:tcPrChange w:id="70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71" w:author="JOURDAIN THIBAUD" w:date="2020-03-20T12:14:00Z"/>
              </w:rPr>
            </w:pPr>
          </w:p>
        </w:tc>
        <w:tc>
          <w:tcPr>
            <w:tcW w:w="709" w:type="dxa"/>
            <w:tcPrChange w:id="72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73" w:author="JOURDAIN THIBAUD" w:date="2020-03-20T12:14:00Z"/>
              </w:rPr>
            </w:pPr>
          </w:p>
        </w:tc>
        <w:tc>
          <w:tcPr>
            <w:tcW w:w="1973" w:type="dxa"/>
            <w:tcPrChange w:id="74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75" w:author="JOURDAIN THIBAUD" w:date="2020-03-20T12:14:00Z"/>
              </w:rPr>
            </w:pPr>
            <w:proofErr w:type="spellStart"/>
            <w:ins w:id="76" w:author="JOURDAIN THIBAUD" w:date="2020-03-20T12:16:00Z">
              <w:r>
                <w:t>Dév</w:t>
              </w:r>
              <w:proofErr w:type="spellEnd"/>
              <w:r>
                <w:t>. / Designer</w:t>
              </w:r>
            </w:ins>
          </w:p>
        </w:tc>
      </w:tr>
      <w:tr w:rsidR="00EF7487" w:rsidTr="00EF7487">
        <w:trPr>
          <w:ins w:id="77" w:author="JOURDAIN THIBAUD" w:date="2020-03-20T12:14:00Z"/>
        </w:trPr>
        <w:tc>
          <w:tcPr>
            <w:tcW w:w="1509" w:type="dxa"/>
            <w:tcPrChange w:id="78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79" w:author="JOURDAIN THIBAUD" w:date="2020-03-20T12:14:00Z"/>
              </w:rPr>
            </w:pPr>
            <w:ins w:id="80" w:author="JOURDAIN THIBAUD" w:date="2020-03-20T12:16:00Z">
              <w:r>
                <w:t>Vérificateur</w:t>
              </w:r>
            </w:ins>
          </w:p>
        </w:tc>
        <w:tc>
          <w:tcPr>
            <w:tcW w:w="1509" w:type="dxa"/>
            <w:tcPrChange w:id="81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82" w:author="JOURDAIN THIBAUD" w:date="2020-03-20T12:14:00Z"/>
              </w:rPr>
            </w:pPr>
            <w:ins w:id="83" w:author="JOURDAIN THIBAUD" w:date="2020-03-20T12:16:00Z">
              <w:r>
                <w:t>SSII</w:t>
              </w:r>
            </w:ins>
          </w:p>
        </w:tc>
        <w:tc>
          <w:tcPr>
            <w:tcW w:w="2328" w:type="dxa"/>
            <w:tcPrChange w:id="84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85" w:author="JOURDAIN THIBAUD" w:date="2020-03-20T12:14:00Z"/>
              </w:rPr>
            </w:pPr>
            <w:proofErr w:type="gramStart"/>
            <w:ins w:id="86" w:author="JOURDAIN THIBAUD" w:date="2020-03-20T12:16:00Z">
              <w:r>
                <w:t>A.JULIEN</w:t>
              </w:r>
            </w:ins>
            <w:proofErr w:type="gramEnd"/>
          </w:p>
        </w:tc>
        <w:tc>
          <w:tcPr>
            <w:tcW w:w="1028" w:type="dxa"/>
            <w:tcPrChange w:id="87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88" w:author="JOURDAIN THIBAUD" w:date="2020-03-20T12:14:00Z"/>
              </w:rPr>
            </w:pPr>
          </w:p>
        </w:tc>
        <w:tc>
          <w:tcPr>
            <w:tcW w:w="709" w:type="dxa"/>
            <w:tcPrChange w:id="89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90" w:author="JOURDAIN THIBAUD" w:date="2020-03-20T12:14:00Z"/>
              </w:rPr>
            </w:pPr>
          </w:p>
        </w:tc>
        <w:tc>
          <w:tcPr>
            <w:tcW w:w="1973" w:type="dxa"/>
            <w:tcPrChange w:id="91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92" w:author="JOURDAIN THIBAUD" w:date="2020-03-20T12:14:00Z"/>
              </w:rPr>
            </w:pPr>
            <w:proofErr w:type="spellStart"/>
            <w:ins w:id="93" w:author="JOURDAIN THIBAUD" w:date="2020-03-20T12:16:00Z">
              <w:r>
                <w:t>Dév</w:t>
              </w:r>
            </w:ins>
            <w:proofErr w:type="spellEnd"/>
            <w:ins w:id="94" w:author="JOURDAIN THIBAUD" w:date="2020-03-20T12:17:00Z">
              <w:r>
                <w:t>. Technique</w:t>
              </w:r>
            </w:ins>
          </w:p>
        </w:tc>
      </w:tr>
      <w:tr w:rsidR="00EF7487" w:rsidTr="00EF7487">
        <w:trPr>
          <w:ins w:id="95" w:author="JOURDAIN THIBAUD" w:date="2020-03-20T12:14:00Z"/>
        </w:trPr>
        <w:tc>
          <w:tcPr>
            <w:tcW w:w="1509" w:type="dxa"/>
            <w:tcPrChange w:id="96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97" w:author="JOURDAIN THIBAUD" w:date="2020-03-20T12:14:00Z"/>
              </w:rPr>
            </w:pPr>
            <w:ins w:id="98" w:author="JOURDAIN THIBAUD" w:date="2020-03-20T12:17:00Z">
              <w:r>
                <w:t>Approbateur</w:t>
              </w:r>
            </w:ins>
          </w:p>
        </w:tc>
        <w:tc>
          <w:tcPr>
            <w:tcW w:w="1509" w:type="dxa"/>
            <w:tcPrChange w:id="99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100" w:author="JOURDAIN THIBAUD" w:date="2020-03-20T12:14:00Z"/>
              </w:rPr>
            </w:pPr>
            <w:ins w:id="101" w:author="JOURDAIN THIBAUD" w:date="2020-03-20T12:17:00Z">
              <w:r>
                <w:t>SSII</w:t>
              </w:r>
            </w:ins>
          </w:p>
        </w:tc>
        <w:tc>
          <w:tcPr>
            <w:tcW w:w="2328" w:type="dxa"/>
            <w:tcPrChange w:id="102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103" w:author="JOURDAIN THIBAUD" w:date="2020-03-20T12:14:00Z"/>
              </w:rPr>
            </w:pPr>
            <w:ins w:id="104" w:author="JOURDAIN THIBAUD" w:date="2020-03-20T12:17:00Z">
              <w:r>
                <w:t>V.GAUTHIER-LAFAYE</w:t>
              </w:r>
            </w:ins>
          </w:p>
        </w:tc>
        <w:tc>
          <w:tcPr>
            <w:tcW w:w="1028" w:type="dxa"/>
            <w:tcPrChange w:id="105" w:author="JOURDAIN THIBAUD" w:date="2020-03-20T12:17:00Z">
              <w:tcPr>
                <w:tcW w:w="1509" w:type="dxa"/>
              </w:tcPr>
            </w:tcPrChange>
          </w:tcPr>
          <w:p w:rsidR="00EF7487" w:rsidRDefault="00EF7487" w:rsidP="00E05B51">
            <w:pPr>
              <w:rPr>
                <w:ins w:id="106" w:author="JOURDAIN THIBAUD" w:date="2020-03-20T12:14:00Z"/>
              </w:rPr>
            </w:pPr>
          </w:p>
        </w:tc>
        <w:tc>
          <w:tcPr>
            <w:tcW w:w="709" w:type="dxa"/>
            <w:tcPrChange w:id="107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108" w:author="JOURDAIN THIBAUD" w:date="2020-03-20T12:14:00Z"/>
              </w:rPr>
            </w:pPr>
          </w:p>
        </w:tc>
        <w:tc>
          <w:tcPr>
            <w:tcW w:w="1973" w:type="dxa"/>
            <w:tcPrChange w:id="109" w:author="JOURDAIN THIBAUD" w:date="2020-03-20T12:17:00Z">
              <w:tcPr>
                <w:tcW w:w="1510" w:type="dxa"/>
              </w:tcPr>
            </w:tcPrChange>
          </w:tcPr>
          <w:p w:rsidR="00EF7487" w:rsidRDefault="00EF7487" w:rsidP="00E05B51">
            <w:pPr>
              <w:rPr>
                <w:ins w:id="110" w:author="JOURDAIN THIBAUD" w:date="2020-03-20T12:14:00Z"/>
              </w:rPr>
            </w:pPr>
            <w:ins w:id="111" w:author="JOURDAIN THIBAUD" w:date="2020-03-20T12:17:00Z">
              <w:r>
                <w:t>Chef de projet</w:t>
              </w:r>
            </w:ins>
          </w:p>
        </w:tc>
      </w:tr>
    </w:tbl>
    <w:p w:rsidR="00856B24" w:rsidRDefault="00856B24" w:rsidP="00E05B51">
      <w:pPr>
        <w:rPr>
          <w:ins w:id="112" w:author="JOURDAIN THIBAUD" w:date="2020-03-20T12:17:00Z"/>
        </w:rPr>
      </w:pPr>
    </w:p>
    <w:p w:rsidR="00EF7487" w:rsidRDefault="00EF7487" w:rsidP="00EF7487">
      <w:pPr>
        <w:pStyle w:val="Titre2"/>
        <w:rPr>
          <w:ins w:id="113" w:author="JOURDAIN THIBAUD" w:date="2020-03-20T12:18:00Z"/>
        </w:rPr>
      </w:pPr>
      <w:ins w:id="114" w:author="JOURDAIN THIBAUD" w:date="2020-03-20T12:18:00Z">
        <w:r>
          <w:t>Historique</w:t>
        </w:r>
      </w:ins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EF7487" w:rsidTr="00EF7487">
        <w:trPr>
          <w:ins w:id="115" w:author="JOURDAIN THIBAUD" w:date="2020-03-20T12:18:00Z"/>
        </w:trPr>
        <w:tc>
          <w:tcPr>
            <w:tcW w:w="3018" w:type="dxa"/>
          </w:tcPr>
          <w:p w:rsidR="00EF7487" w:rsidRDefault="00EF7487" w:rsidP="00EF7487">
            <w:pPr>
              <w:rPr>
                <w:ins w:id="116" w:author="JOURDAIN THIBAUD" w:date="2020-03-20T12:18:00Z"/>
              </w:rPr>
            </w:pPr>
            <w:ins w:id="117" w:author="JOURDAIN THIBAUD" w:date="2020-03-20T12:18:00Z">
              <w:r>
                <w:t>Version</w:t>
              </w:r>
            </w:ins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18" w:author="JOURDAIN THIBAUD" w:date="2020-03-20T12:18:00Z"/>
              </w:rPr>
            </w:pPr>
            <w:ins w:id="119" w:author="JOURDAIN THIBAUD" w:date="2020-03-20T12:18:00Z">
              <w:r>
                <w:t>Date</w:t>
              </w:r>
            </w:ins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20" w:author="JOURDAIN THIBAUD" w:date="2020-03-20T12:18:00Z"/>
              </w:rPr>
            </w:pPr>
            <w:ins w:id="121" w:author="JOURDAIN THIBAUD" w:date="2020-03-20T12:18:00Z">
              <w:r>
                <w:t>Objet</w:t>
              </w:r>
            </w:ins>
          </w:p>
        </w:tc>
      </w:tr>
      <w:tr w:rsidR="00EF7487" w:rsidTr="00EF7487">
        <w:trPr>
          <w:ins w:id="122" w:author="JOURDAIN THIBAUD" w:date="2020-03-20T12:18:00Z"/>
        </w:trPr>
        <w:tc>
          <w:tcPr>
            <w:tcW w:w="3018" w:type="dxa"/>
          </w:tcPr>
          <w:p w:rsidR="00EF7487" w:rsidRDefault="00EF7487" w:rsidP="00EF7487">
            <w:pPr>
              <w:rPr>
                <w:ins w:id="123" w:author="JOURDAIN THIBAUD" w:date="2020-03-20T12:18:00Z"/>
              </w:rPr>
            </w:pPr>
            <w:ins w:id="124" w:author="JOURDAIN THIBAUD" w:date="2020-03-20T12:18:00Z">
              <w:r>
                <w:t>0.1</w:t>
              </w:r>
            </w:ins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25" w:author="JOURDAIN THIBAUD" w:date="2020-03-20T12:18:00Z"/>
              </w:rPr>
            </w:pPr>
            <w:ins w:id="126" w:author="JOURDAIN THIBAUD" w:date="2020-03-20T12:18:00Z">
              <w:r>
                <w:t>20/03</w:t>
              </w:r>
            </w:ins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27" w:author="JOURDAIN THIBAUD" w:date="2020-03-20T12:18:00Z"/>
              </w:rPr>
            </w:pPr>
            <w:ins w:id="128" w:author="JOURDAIN THIBAUD" w:date="2020-03-20T12:18:00Z">
              <w:r>
                <w:t>Création</w:t>
              </w:r>
            </w:ins>
          </w:p>
        </w:tc>
      </w:tr>
      <w:tr w:rsidR="00EF7487" w:rsidTr="00EF7487">
        <w:trPr>
          <w:ins w:id="129" w:author="JOURDAIN THIBAUD" w:date="2020-03-20T12:18:00Z"/>
        </w:trPr>
        <w:tc>
          <w:tcPr>
            <w:tcW w:w="3018" w:type="dxa"/>
          </w:tcPr>
          <w:p w:rsidR="00EF7487" w:rsidRDefault="00EF7487" w:rsidP="00EF7487">
            <w:pPr>
              <w:rPr>
                <w:ins w:id="130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31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32" w:author="JOURDAIN THIBAUD" w:date="2020-03-20T12:18:00Z"/>
              </w:rPr>
            </w:pPr>
          </w:p>
        </w:tc>
      </w:tr>
      <w:tr w:rsidR="00EF7487" w:rsidTr="00EF7487">
        <w:trPr>
          <w:ins w:id="133" w:author="JOURDAIN THIBAUD" w:date="2020-03-20T12:18:00Z"/>
        </w:trPr>
        <w:tc>
          <w:tcPr>
            <w:tcW w:w="3018" w:type="dxa"/>
          </w:tcPr>
          <w:p w:rsidR="00EF7487" w:rsidRDefault="00EF7487" w:rsidP="00EF7487">
            <w:pPr>
              <w:rPr>
                <w:ins w:id="134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35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36" w:author="JOURDAIN THIBAUD" w:date="2020-03-20T12:18:00Z"/>
              </w:rPr>
            </w:pPr>
          </w:p>
        </w:tc>
      </w:tr>
      <w:tr w:rsidR="00EF7487" w:rsidTr="00EF7487">
        <w:trPr>
          <w:ins w:id="137" w:author="JOURDAIN THIBAUD" w:date="2020-03-20T12:18:00Z"/>
        </w:trPr>
        <w:tc>
          <w:tcPr>
            <w:tcW w:w="3018" w:type="dxa"/>
          </w:tcPr>
          <w:p w:rsidR="00EF7487" w:rsidRDefault="00EF7487" w:rsidP="00EF7487">
            <w:pPr>
              <w:rPr>
                <w:ins w:id="138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39" w:author="JOURDAIN THIBAUD" w:date="2020-03-20T12:18:00Z"/>
              </w:rPr>
            </w:pPr>
          </w:p>
        </w:tc>
        <w:tc>
          <w:tcPr>
            <w:tcW w:w="3019" w:type="dxa"/>
          </w:tcPr>
          <w:p w:rsidR="00EF7487" w:rsidRDefault="00EF7487" w:rsidP="00EF7487">
            <w:pPr>
              <w:rPr>
                <w:ins w:id="140" w:author="JOURDAIN THIBAUD" w:date="2020-03-20T12:18:00Z"/>
              </w:rPr>
            </w:pPr>
          </w:p>
        </w:tc>
      </w:tr>
    </w:tbl>
    <w:p w:rsidR="00EF7487" w:rsidRDefault="00EF7487" w:rsidP="00EF7487">
      <w:pPr>
        <w:rPr>
          <w:ins w:id="141" w:author="JOURDAIN THIBAUD" w:date="2020-03-20T12:19:00Z"/>
        </w:rPr>
      </w:pPr>
    </w:p>
    <w:p w:rsidR="00EF7487" w:rsidRDefault="00EF7487" w:rsidP="00EF7487">
      <w:pPr>
        <w:rPr>
          <w:ins w:id="142" w:author="JOURDAIN THIBAUD" w:date="2020-03-20T12:19:00Z"/>
        </w:rPr>
      </w:pPr>
    </w:p>
    <w:p w:rsidR="00EF7487" w:rsidRDefault="00EF7487" w:rsidP="00EF7487">
      <w:pPr>
        <w:rPr>
          <w:ins w:id="143" w:author="JOURDAIN THIBAUD" w:date="2020-03-20T12:19:00Z"/>
        </w:rPr>
      </w:pPr>
    </w:p>
    <w:p w:rsidR="00EF7487" w:rsidRDefault="00EF7487" w:rsidP="00EF7487">
      <w:pPr>
        <w:rPr>
          <w:ins w:id="144" w:author="JOURDAIN THIBAUD" w:date="2020-03-20T12:19:00Z"/>
        </w:rPr>
      </w:pPr>
    </w:p>
    <w:p w:rsidR="00EF7487" w:rsidRDefault="00EF7487" w:rsidP="00EF7487">
      <w:pPr>
        <w:rPr>
          <w:ins w:id="145" w:author="JOURDAIN THIBAUD" w:date="2020-03-20T12:19:00Z"/>
        </w:rPr>
      </w:pPr>
    </w:p>
    <w:p w:rsidR="00EF7487" w:rsidRDefault="00EF7487" w:rsidP="00EF7487">
      <w:pPr>
        <w:rPr>
          <w:ins w:id="146" w:author="JOURDAIN THIBAUD" w:date="2020-03-20T12:19:00Z"/>
        </w:rPr>
      </w:pPr>
    </w:p>
    <w:p w:rsidR="00EF7487" w:rsidRDefault="00EF7487" w:rsidP="00EF7487">
      <w:pPr>
        <w:rPr>
          <w:ins w:id="147" w:author="JOURDAIN THIBAUD" w:date="2020-03-20T12:19:00Z"/>
        </w:rPr>
      </w:pPr>
    </w:p>
    <w:p w:rsidR="00EF7487" w:rsidRDefault="00EF7487" w:rsidP="00EF7487">
      <w:pPr>
        <w:rPr>
          <w:ins w:id="148" w:author="JOURDAIN THIBAUD" w:date="2020-03-20T12:19:00Z"/>
        </w:rPr>
      </w:pPr>
    </w:p>
    <w:p w:rsidR="00EF7487" w:rsidRDefault="00EF7487" w:rsidP="00EF7487">
      <w:pPr>
        <w:rPr>
          <w:ins w:id="149" w:author="JOURDAIN THIBAUD" w:date="2020-03-20T12:20:00Z"/>
        </w:rPr>
      </w:pPr>
    </w:p>
    <w:p w:rsidR="00EF7487" w:rsidRDefault="00EF7487" w:rsidP="00EF7487">
      <w:pPr>
        <w:rPr>
          <w:ins w:id="150" w:author="JOURDAIN THIBAUD" w:date="2020-03-20T12:20:00Z"/>
        </w:rPr>
      </w:pPr>
    </w:p>
    <w:p w:rsidR="00EF7487" w:rsidRDefault="00EF7487" w:rsidP="00EF7487">
      <w:pPr>
        <w:rPr>
          <w:ins w:id="151" w:author="JOURDAIN THIBAUD" w:date="2020-03-20T12:20:00Z"/>
        </w:rPr>
      </w:pPr>
    </w:p>
    <w:p w:rsidR="00EF7487" w:rsidRDefault="00EF7487" w:rsidP="00EF7487">
      <w:pPr>
        <w:rPr>
          <w:ins w:id="152" w:author="JOURDAIN THIBAUD" w:date="2020-03-20T12:20:00Z"/>
        </w:rPr>
      </w:pPr>
    </w:p>
    <w:p w:rsidR="00EF7487" w:rsidRDefault="00EF7487" w:rsidP="00EF7487">
      <w:pPr>
        <w:rPr>
          <w:ins w:id="153" w:author="JOURDAIN THIBAUD" w:date="2020-03-20T12:20:00Z"/>
        </w:rPr>
      </w:pPr>
    </w:p>
    <w:p w:rsidR="00EF7487" w:rsidRDefault="00EF7487" w:rsidP="00EF7487">
      <w:pPr>
        <w:rPr>
          <w:ins w:id="154" w:author="JOURDAIN THIBAUD" w:date="2020-03-20T12:20:00Z"/>
        </w:rPr>
      </w:pPr>
    </w:p>
    <w:p w:rsidR="00EF7487" w:rsidRDefault="00EF7487" w:rsidP="00EF7487">
      <w:pPr>
        <w:rPr>
          <w:ins w:id="155" w:author="JOURDAIN THIBAUD" w:date="2020-03-20T12:20:00Z"/>
        </w:rPr>
      </w:pPr>
    </w:p>
    <w:p w:rsidR="00EF7487" w:rsidRDefault="00EF7487" w:rsidP="00EF7487">
      <w:pPr>
        <w:rPr>
          <w:ins w:id="156" w:author="JOURDAIN THIBAUD" w:date="2020-03-20T12:20:00Z"/>
        </w:rPr>
      </w:pPr>
    </w:p>
    <w:p w:rsidR="00EF7487" w:rsidRDefault="00EF7487" w:rsidP="00EF7487">
      <w:pPr>
        <w:rPr>
          <w:ins w:id="157" w:author="JOURDAIN THIBAUD" w:date="2020-03-20T12:20:00Z"/>
        </w:rPr>
      </w:pPr>
    </w:p>
    <w:p w:rsidR="00EF7487" w:rsidRDefault="00EF7487" w:rsidP="00EF7487">
      <w:pPr>
        <w:rPr>
          <w:ins w:id="158" w:author="JOURDAIN THIBAUD" w:date="2020-03-20T12:20:00Z"/>
        </w:rPr>
      </w:pPr>
    </w:p>
    <w:p w:rsidR="00EF7487" w:rsidRDefault="00EF7487" w:rsidP="00EF7487">
      <w:pPr>
        <w:rPr>
          <w:ins w:id="159" w:author="JOURDAIN THIBAUD" w:date="2020-03-20T12:20:00Z"/>
        </w:rPr>
      </w:pPr>
    </w:p>
    <w:p w:rsidR="00EF7487" w:rsidRDefault="00EF7487" w:rsidP="00EF7487">
      <w:pPr>
        <w:rPr>
          <w:ins w:id="160" w:author="JOURDAIN THIBAUD" w:date="2020-03-20T12:20:00Z"/>
        </w:rPr>
      </w:pPr>
    </w:p>
    <w:p w:rsidR="00EF7487" w:rsidRPr="00EF7487" w:rsidRDefault="00EF7487" w:rsidP="00EF7487">
      <w:pPr>
        <w:rPr>
          <w:ins w:id="161" w:author="JOURDAIN THIBAUD" w:date="2020-03-20T11:57:00Z"/>
        </w:rPr>
      </w:pPr>
      <w:bookmarkStart w:id="162" w:name="_GoBack"/>
      <w:bookmarkEnd w:id="162"/>
    </w:p>
    <w:p w:rsidR="00EF7487" w:rsidRDefault="00EF7487" w:rsidP="00E05B51">
      <w:pPr>
        <w:rPr>
          <w:ins w:id="163" w:author="JOURDAIN THIBAUD" w:date="2020-03-20T12:17:00Z"/>
        </w:rPr>
      </w:pPr>
    </w:p>
    <w:p w:rsidR="00E05B51" w:rsidRPr="00E05B51" w:rsidRDefault="00E05B51" w:rsidP="00E05B51">
      <w:r w:rsidRPr="00E05B51">
        <w:lastRenderedPageBreak/>
        <w:t>La réalisation de devis devant le client</w:t>
      </w:r>
    </w:p>
    <w:p w:rsidR="00E05B51" w:rsidRPr="00E05B51" w:rsidRDefault="00E05B51" w:rsidP="00E05B51">
      <w:r w:rsidRPr="00E05B51">
        <w:t>- Les commerciaux auront la possibilité de rédiger leur devis sur une tablette devant le client</w:t>
      </w:r>
    </w:p>
    <w:p w:rsidR="00E05B51" w:rsidRDefault="00E05B51" w:rsidP="00E05B51">
      <w:r w:rsidRPr="00E05B51">
        <w:t>- Les modules seront accessibles grâce au bureau d’études qui rédigera ceux-ci</w:t>
      </w:r>
    </w:p>
    <w:p w:rsidR="004A4AB3" w:rsidRPr="00E05B51" w:rsidRDefault="004A4AB3" w:rsidP="00E05B51">
      <w:r>
        <w:t>- Les commerciaux doivent pouvoir effectuer des devis de façon simple et rapide.</w:t>
      </w:r>
    </w:p>
    <w:p w:rsidR="004A4AB3" w:rsidRPr="00E05B51" w:rsidRDefault="00E05B51" w:rsidP="00E05B51">
      <w:pPr>
        <w:rPr>
          <w:i/>
          <w:iCs/>
        </w:rPr>
      </w:pPr>
      <w:r w:rsidRPr="00E05B51">
        <w:t xml:space="preserve">- Le devis aura un statut (brouillon, en attente, accepté, en commande, transfert en facturation, refusé, …) </w:t>
      </w:r>
      <w:r w:rsidRPr="00E05B51">
        <w:rPr>
          <w:i/>
          <w:iCs/>
        </w:rPr>
        <w:t>Quoique les devis pour les maisons de bois sont étudiés en amont</w:t>
      </w:r>
    </w:p>
    <w:p w:rsidR="00E05B51" w:rsidRPr="00E05B51" w:rsidRDefault="00E05B51" w:rsidP="00E05B51">
      <w:r w:rsidRPr="00E05B51">
        <w:br/>
        <w:t> </w:t>
      </w:r>
    </w:p>
    <w:p w:rsidR="00E05B51" w:rsidRPr="00E05B51" w:rsidRDefault="00E05B51" w:rsidP="00E05B51">
      <w:r w:rsidRPr="00E05B51">
        <w:t>Création des modules avec des composants</w:t>
      </w:r>
    </w:p>
    <w:p w:rsidR="00E05B51" w:rsidRPr="00E05B51" w:rsidRDefault="00E05B51" w:rsidP="00E05B51">
      <w:r w:rsidRPr="00E05B51">
        <w:t>- On a sous cette forme : Maison modulaire &gt; Modules &gt; Composants &gt; Articles</w:t>
      </w:r>
    </w:p>
    <w:p w:rsidR="00E05B51" w:rsidRPr="00E05B51" w:rsidRDefault="00E05B51" w:rsidP="00E05B51">
      <w:r w:rsidRPr="00E05B51">
        <w:br/>
        <w:t> </w:t>
      </w:r>
    </w:p>
    <w:p w:rsidR="00E05B51" w:rsidRPr="00E05B51" w:rsidRDefault="00E05B51" w:rsidP="00E05B51">
      <w:r w:rsidRPr="00E05B51">
        <w:t>Envoi direct des commandes fournisseurs</w:t>
      </w:r>
    </w:p>
    <w:p w:rsidR="00E05B51" w:rsidRDefault="00E05B51" w:rsidP="00E05B51">
      <w:r w:rsidRPr="00E05B51">
        <w:t xml:space="preserve">- Une fois le devis adressé, il faut que les commandes soient émises si </w:t>
      </w:r>
      <w:proofErr w:type="gramStart"/>
      <w:r w:rsidRPr="00E05B51">
        <w:t>le stocks</w:t>
      </w:r>
      <w:proofErr w:type="gramEnd"/>
      <w:r w:rsidRPr="00E05B51">
        <w:t xml:space="preserve"> n’est pas suffisant.</w:t>
      </w:r>
    </w:p>
    <w:p w:rsidR="005C7DEB" w:rsidRDefault="005C7DEB" w:rsidP="00E05B51">
      <w:r>
        <w:t>- Savoir la localisation des fournitures.</w:t>
      </w:r>
    </w:p>
    <w:p w:rsidR="002852D3" w:rsidRDefault="002852D3" w:rsidP="00E05B51">
      <w:r>
        <w:t>- Envoi automatique par mail en lien avec l’application</w:t>
      </w:r>
    </w:p>
    <w:p w:rsidR="005C7DEB" w:rsidRDefault="005C7DEB" w:rsidP="00E05B51"/>
    <w:p w:rsidR="005C7DEB" w:rsidRDefault="005C7DEB" w:rsidP="00E05B51">
      <w:r>
        <w:t>Reformulation du besoin :</w:t>
      </w:r>
    </w:p>
    <w:p w:rsidR="005C7DEB" w:rsidRDefault="005C7DEB" w:rsidP="00E05B51"/>
    <w:p w:rsidR="00E05B51" w:rsidRDefault="005C7DEB" w:rsidP="00E05B51">
      <w:r>
        <w:t xml:space="preserve">Pour l’entreprise MADERA, il est actuellement trop complexe pour les commerciaux de réaliser des </w:t>
      </w:r>
      <w:r w:rsidR="00527F1D">
        <w:t xml:space="preserve">devis. L’application est trop figée par rapport à leur besoin et ne permet pas l’interaction avec les tablettes. Les maisons en ossatures bois, nouvel objectif de l’entreprise, n’est pas mis en avant par les commerciaux à cause de la complexité de la précédente application. </w:t>
      </w:r>
    </w:p>
    <w:p w:rsidR="002852D3" w:rsidRDefault="002852D3" w:rsidP="00E05B51"/>
    <w:p w:rsidR="002852D3" w:rsidRDefault="002852D3" w:rsidP="00E05B51">
      <w:r>
        <w:t xml:space="preserve">La nouvelle application devra donc largement dépasser cette complexité en permettant aux commerciaux de réaliser des devis devant le client. Cela implique la nécessité d’une bonne gestion en amont grâce à l’applicatif. </w:t>
      </w:r>
      <w:r w:rsidR="00856B24">
        <w:t xml:space="preserve">La simplicité vient du fait que les maisons sont créées grâce à des modules assemblables. Une fois </w:t>
      </w:r>
    </w:p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Default="00E05B51" w:rsidP="00E05B51"/>
    <w:p w:rsidR="00E05B51" w:rsidRPr="00E05B51" w:rsidRDefault="00E05B51" w:rsidP="00E05B51"/>
    <w:sectPr w:rsidR="00E05B51" w:rsidRPr="00E05B51" w:rsidSect="003D6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775EF"/>
    <w:multiLevelType w:val="multilevel"/>
    <w:tmpl w:val="F72619CE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700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URDAIN THIBAUD">
    <w15:presenceInfo w15:providerId="AD" w15:userId="S::thibaud.jourdain@viacesi.fr::b2584636-4c98-4f5d-8d5c-82565ecc55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1"/>
    <w:rsid w:val="002852D3"/>
    <w:rsid w:val="00290DAF"/>
    <w:rsid w:val="003D6C3D"/>
    <w:rsid w:val="004A4AB3"/>
    <w:rsid w:val="00527F1D"/>
    <w:rsid w:val="005C7DEB"/>
    <w:rsid w:val="00856B24"/>
    <w:rsid w:val="009B61F2"/>
    <w:rsid w:val="00D328D8"/>
    <w:rsid w:val="00E05B51"/>
    <w:rsid w:val="00E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69D"/>
  <w15:chartTrackingRefBased/>
  <w15:docId w15:val="{25E8CC59-6BAF-FF45-9B65-7CAAF7D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6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6B2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B24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90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90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JOURDAIN THIBAUD</dc:creator>
  <cp:keywords/>
  <dc:description/>
  <cp:lastModifiedBy>JOURDAIN THIBAUD</cp:lastModifiedBy>
  <cp:revision>2</cp:revision>
  <dcterms:created xsi:type="dcterms:W3CDTF">2020-03-20T09:45:00Z</dcterms:created>
  <dcterms:modified xsi:type="dcterms:W3CDTF">2020-03-20T11:21:00Z</dcterms:modified>
</cp:coreProperties>
</file>